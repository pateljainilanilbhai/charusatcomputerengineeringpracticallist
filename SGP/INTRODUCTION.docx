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2A4" w:rsidRDefault="00C912A4" w:rsidP="00C912A4">
      <w:pPr>
        <w:jc w:val="center"/>
        <w:rPr>
          <w:rFonts w:ascii="Times New Roman" w:hAnsi="Times New Roman" w:cs="Times New Roman"/>
          <w:b/>
          <w:sz w:val="32"/>
        </w:rPr>
      </w:pPr>
      <w:r w:rsidRPr="00C912A4">
        <w:rPr>
          <w:rFonts w:ascii="Times New Roman" w:hAnsi="Times New Roman" w:cs="Times New Roman"/>
          <w:b/>
          <w:sz w:val="32"/>
        </w:rPr>
        <w:t>INTRODUCTION</w:t>
      </w:r>
    </w:p>
    <w:p w:rsidR="00C912A4" w:rsidRDefault="00C912A4" w:rsidP="00C912A4">
      <w:pPr>
        <w:jc w:val="both"/>
        <w:rPr>
          <w:rFonts w:ascii="Times New Roman" w:hAnsi="Times New Roman" w:cs="Times New Roman"/>
          <w:b/>
          <w:sz w:val="32"/>
        </w:rPr>
      </w:pPr>
    </w:p>
    <w:p w:rsidR="00C912A4" w:rsidRDefault="00B73587" w:rsidP="00B735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73587">
        <w:rPr>
          <w:rFonts w:ascii="Times New Roman" w:hAnsi="Times New Roman" w:cs="Times New Roman"/>
          <w:b/>
          <w:sz w:val="28"/>
        </w:rPr>
        <w:t>Project Summary</w:t>
      </w:r>
    </w:p>
    <w:p w:rsidR="00B73587" w:rsidRPr="00054F94" w:rsidRDefault="00054F94" w:rsidP="00054F94">
      <w:pPr>
        <w:ind w:left="4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Our Project is on </w:t>
      </w:r>
      <w:bookmarkStart w:id="0" w:name="_GoBack"/>
      <w:bookmarkEnd w:id="0"/>
    </w:p>
    <w:p w:rsidR="007C3770" w:rsidRDefault="007C3770" w:rsidP="00B73587">
      <w:pPr>
        <w:pStyle w:val="ListParagraph"/>
        <w:ind w:left="420"/>
        <w:jc w:val="both"/>
        <w:rPr>
          <w:rFonts w:ascii="Times New Roman" w:hAnsi="Times New Roman" w:cs="Times New Roman"/>
          <w:b/>
          <w:sz w:val="28"/>
        </w:rPr>
      </w:pPr>
    </w:p>
    <w:p w:rsidR="00BC6366" w:rsidRDefault="00BC6366" w:rsidP="00B73587">
      <w:pPr>
        <w:pStyle w:val="ListParagraph"/>
        <w:ind w:left="420"/>
        <w:jc w:val="both"/>
        <w:rPr>
          <w:rFonts w:ascii="Times New Roman" w:hAnsi="Times New Roman" w:cs="Times New Roman"/>
          <w:b/>
          <w:sz w:val="28"/>
        </w:rPr>
      </w:pPr>
    </w:p>
    <w:p w:rsidR="00B73587" w:rsidRDefault="00B73587" w:rsidP="00B735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Purpose</w:t>
      </w:r>
    </w:p>
    <w:p w:rsidR="007C3770" w:rsidRDefault="007C3770" w:rsidP="007C3770">
      <w:pPr>
        <w:pStyle w:val="ListParagraph"/>
        <w:ind w:left="420"/>
        <w:jc w:val="both"/>
        <w:rPr>
          <w:rFonts w:ascii="Times New Roman" w:hAnsi="Times New Roman" w:cs="Times New Roman"/>
          <w:b/>
          <w:sz w:val="28"/>
        </w:rPr>
      </w:pPr>
    </w:p>
    <w:p w:rsidR="00B73587" w:rsidRDefault="007C3770" w:rsidP="007C3770">
      <w:pPr>
        <w:pStyle w:val="ListParagraph"/>
        <w:spacing w:line="360" w:lineRule="auto"/>
        <w:ind w:left="4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main purpose of the project is to allow users to chat within the same network.</w:t>
      </w:r>
    </w:p>
    <w:p w:rsidR="007C3770" w:rsidRPr="007C3770" w:rsidRDefault="007C3770" w:rsidP="007C3770">
      <w:pPr>
        <w:pStyle w:val="ListParagraph"/>
        <w:spacing w:line="360" w:lineRule="auto"/>
        <w:ind w:left="4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Either user wants to communicate with </w:t>
      </w:r>
      <w:proofErr w:type="spellStart"/>
      <w:r>
        <w:rPr>
          <w:rFonts w:ascii="Times New Roman" w:hAnsi="Times New Roman" w:cs="Times New Roman"/>
          <w:sz w:val="24"/>
        </w:rPr>
        <w:t>videocall</w:t>
      </w:r>
      <w:proofErr w:type="spellEnd"/>
      <w:r>
        <w:rPr>
          <w:rFonts w:ascii="Times New Roman" w:hAnsi="Times New Roman" w:cs="Times New Roman"/>
          <w:sz w:val="24"/>
        </w:rPr>
        <w:t xml:space="preserve"> or the </w:t>
      </w:r>
      <w:proofErr w:type="spellStart"/>
      <w:r>
        <w:rPr>
          <w:rFonts w:ascii="Times New Roman" w:hAnsi="Times New Roman" w:cs="Times New Roman"/>
          <w:sz w:val="24"/>
        </w:rPr>
        <w:t>textchat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C3770" w:rsidRDefault="007C3770" w:rsidP="007C3770">
      <w:pPr>
        <w:jc w:val="both"/>
        <w:rPr>
          <w:rFonts w:ascii="Times New Roman" w:hAnsi="Times New Roman" w:cs="Times New Roman"/>
          <w:sz w:val="24"/>
        </w:rPr>
      </w:pPr>
    </w:p>
    <w:p w:rsidR="00A70A80" w:rsidRPr="007C3770" w:rsidRDefault="00A70A80" w:rsidP="007C3770">
      <w:pPr>
        <w:jc w:val="both"/>
        <w:rPr>
          <w:rFonts w:ascii="Times New Roman" w:hAnsi="Times New Roman" w:cs="Times New Roman"/>
          <w:sz w:val="24"/>
        </w:rPr>
      </w:pPr>
    </w:p>
    <w:p w:rsidR="002A7402" w:rsidRDefault="002A7402" w:rsidP="00B7358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ins w:id="1" w:author="bhaumik patel" w:date="2019-04-11T13:15:00Z"/>
          <w:b/>
          <w:sz w:val="28"/>
        </w:rPr>
      </w:pPr>
      <w:ins w:id="2" w:author="bhaumik patel" w:date="2019-04-11T13:15:00Z">
        <w:r>
          <w:rPr>
            <w:b/>
            <w:sz w:val="28"/>
          </w:rPr>
          <w:t>SCOPE</w:t>
        </w:r>
      </w:ins>
    </w:p>
    <w:p w:rsidR="002A7402" w:rsidRDefault="002A7402" w:rsidP="002A7402">
      <w:pPr>
        <w:pStyle w:val="ListParagraph"/>
        <w:spacing w:after="0" w:line="240" w:lineRule="auto"/>
        <w:jc w:val="both"/>
        <w:rPr>
          <w:ins w:id="3" w:author="bhaumik patel" w:date="2019-04-11T13:15:00Z"/>
          <w:b/>
          <w:sz w:val="28"/>
        </w:rPr>
      </w:pPr>
    </w:p>
    <w:p w:rsidR="002A7402" w:rsidRDefault="002A7402" w:rsidP="002A7402">
      <w:pPr>
        <w:pStyle w:val="ListParagraph"/>
        <w:spacing w:after="0" w:line="240" w:lineRule="auto"/>
        <w:jc w:val="both"/>
        <w:rPr>
          <w:ins w:id="4" w:author="bhaumik patel" w:date="2019-04-11T13:15:00Z"/>
          <w:rFonts w:ascii="Times New Roman" w:hAnsi="Times New Roman" w:cs="Times New Roman"/>
          <w:sz w:val="24"/>
          <w:szCs w:val="28"/>
          <w:shd w:val="clear" w:color="auto" w:fill="FFFFFF"/>
        </w:rPr>
      </w:pPr>
      <w:ins w:id="5" w:author="bhaumik patel" w:date="2019-04-11T13:15:00Z">
        <w:r w:rsidRPr="002A7402">
          <w:rPr>
            <w:rFonts w:ascii="Times New Roman" w:hAnsi="Times New Roman" w:cs="Times New Roman"/>
            <w:sz w:val="24"/>
            <w:szCs w:val="28"/>
            <w:shd w:val="clear" w:color="auto" w:fill="FFFFFF"/>
          </w:rPr>
          <w:t>We can maintain our privacy and security through disconnected outer-network.</w:t>
        </w:r>
        <w:r>
          <w:rPr>
            <w:rFonts w:ascii="Times New Roman" w:hAnsi="Times New Roman" w:cs="Times New Roman"/>
            <w:sz w:val="24"/>
            <w:szCs w:val="28"/>
            <w:shd w:val="clear" w:color="auto" w:fill="FFFFFF"/>
          </w:rPr>
          <w:t xml:space="preserve"> And also we can communicate with </w:t>
        </w:r>
        <w:proofErr w:type="spellStart"/>
        <w:r>
          <w:rPr>
            <w:rFonts w:ascii="Times New Roman" w:hAnsi="Times New Roman" w:cs="Times New Roman"/>
            <w:sz w:val="24"/>
            <w:szCs w:val="28"/>
            <w:shd w:val="clear" w:color="auto" w:fill="FFFFFF"/>
          </w:rPr>
          <w:t>out</w:t>
        </w:r>
        <w:proofErr w:type="spellEnd"/>
        <w:r>
          <w:rPr>
            <w:rFonts w:ascii="Times New Roman" w:hAnsi="Times New Roman" w:cs="Times New Roman"/>
            <w:sz w:val="24"/>
            <w:szCs w:val="28"/>
            <w:shd w:val="clear" w:color="auto" w:fill="FFFFFF"/>
          </w:rPr>
          <w:t xml:space="preserve"> internet. </w:t>
        </w:r>
      </w:ins>
    </w:p>
    <w:p w:rsidR="002A7402" w:rsidRDefault="002A7402" w:rsidP="002A7402">
      <w:pPr>
        <w:pStyle w:val="ListParagraph"/>
        <w:spacing w:after="0" w:line="240" w:lineRule="auto"/>
        <w:jc w:val="both"/>
        <w:rPr>
          <w:ins w:id="6" w:author="bhaumik patel" w:date="2019-04-11T13:15:00Z"/>
          <w:rFonts w:ascii="Times New Roman" w:hAnsi="Times New Roman" w:cs="Times New Roman"/>
          <w:sz w:val="24"/>
          <w:szCs w:val="28"/>
          <w:shd w:val="clear" w:color="auto" w:fill="FFFFFF"/>
        </w:rPr>
      </w:pPr>
    </w:p>
    <w:p w:rsidR="002A7402" w:rsidRPr="002A7402" w:rsidRDefault="002A7402" w:rsidP="002A7402">
      <w:pPr>
        <w:pStyle w:val="ListParagraph"/>
        <w:spacing w:after="0" w:line="240" w:lineRule="auto"/>
        <w:jc w:val="both"/>
        <w:rPr>
          <w:ins w:id="7" w:author="bhaumik patel" w:date="2019-04-11T13:15:00Z"/>
          <w:rFonts w:ascii="Times New Roman" w:hAnsi="Times New Roman" w:cs="Times New Roman"/>
          <w:sz w:val="24"/>
          <w:szCs w:val="28"/>
          <w:shd w:val="clear" w:color="auto" w:fill="FFFFFF"/>
        </w:rPr>
      </w:pPr>
    </w:p>
    <w:p w:rsidR="00B73587" w:rsidRPr="00B73587" w:rsidRDefault="00B73587" w:rsidP="00B7358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b/>
          <w:sz w:val="28"/>
        </w:rPr>
      </w:pPr>
      <w:r w:rsidRPr="00B73587">
        <w:rPr>
          <w:rFonts w:ascii="Times New Roman" w:hAnsi="Times New Roman" w:cs="Times New Roman"/>
          <w:b/>
          <w:sz w:val="28"/>
        </w:rPr>
        <w:t>Objective</w:t>
      </w:r>
    </w:p>
    <w:p w:rsidR="00B73587" w:rsidRDefault="00B73587" w:rsidP="00B73587">
      <w:pPr>
        <w:spacing w:after="0" w:line="240" w:lineRule="auto"/>
        <w:ind w:left="420"/>
        <w:jc w:val="both"/>
        <w:rPr>
          <w:b/>
          <w:sz w:val="28"/>
        </w:rPr>
      </w:pPr>
    </w:p>
    <w:p w:rsidR="007C3770" w:rsidRPr="007C3770" w:rsidRDefault="007C3770" w:rsidP="007C377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7C3770">
        <w:rPr>
          <w:rFonts w:ascii="Times New Roman" w:hAnsi="Times New Roman" w:cs="Times New Roman"/>
          <w:sz w:val="24"/>
          <w:szCs w:val="28"/>
          <w:shd w:val="clear" w:color="auto" w:fill="FFFFFF"/>
        </w:rPr>
        <w:t>First appear Welcome screen.</w:t>
      </w:r>
    </w:p>
    <w:p w:rsidR="007C3770" w:rsidRPr="007C3770" w:rsidRDefault="007C3770" w:rsidP="007C377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7C3770">
        <w:rPr>
          <w:rFonts w:ascii="Times New Roman" w:hAnsi="Times New Roman" w:cs="Times New Roman"/>
          <w:sz w:val="24"/>
          <w:szCs w:val="28"/>
          <w:shd w:val="clear" w:color="auto" w:fill="FFFFFF"/>
        </w:rPr>
        <w:t>User has to insert friend’s IP and click on Start.</w:t>
      </w:r>
    </w:p>
    <w:p w:rsidR="007C3770" w:rsidRPr="007C3770" w:rsidRDefault="007C3770" w:rsidP="007C377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  <w:shd w:val="clear" w:color="auto" w:fill="FFFFFF"/>
        </w:rPr>
      </w:pPr>
      <w:proofErr w:type="spellStart"/>
      <w:r w:rsidRPr="007C3770">
        <w:rPr>
          <w:rFonts w:ascii="Times New Roman" w:hAnsi="Times New Roman" w:cs="Times New Roman"/>
          <w:b/>
          <w:sz w:val="24"/>
          <w:szCs w:val="28"/>
          <w:shd w:val="clear" w:color="auto" w:fill="FFFFFF"/>
        </w:rPr>
        <w:t>VideoCall</w:t>
      </w:r>
      <w:proofErr w:type="spellEnd"/>
      <w:r w:rsidRPr="007C3770">
        <w:rPr>
          <w:rFonts w:ascii="Times New Roman" w:hAnsi="Times New Roman" w:cs="Times New Roman"/>
          <w:b/>
          <w:sz w:val="24"/>
          <w:szCs w:val="28"/>
          <w:shd w:val="clear" w:color="auto" w:fill="FFFFFF"/>
        </w:rPr>
        <w:t>:</w:t>
      </w:r>
      <w:r w:rsidRPr="007C3770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User send his IP to the friend and friend has to insert that </w:t>
      </w:r>
      <w:proofErr w:type="spellStart"/>
      <w:r w:rsidRPr="007C3770">
        <w:rPr>
          <w:rFonts w:ascii="Times New Roman" w:hAnsi="Times New Roman" w:cs="Times New Roman"/>
          <w:sz w:val="24"/>
          <w:szCs w:val="28"/>
          <w:shd w:val="clear" w:color="auto" w:fill="FFFFFF"/>
        </w:rPr>
        <w:t>ip</w:t>
      </w:r>
      <w:proofErr w:type="spellEnd"/>
      <w:r w:rsidRPr="007C3770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in his application and press start button. After press start </w:t>
      </w:r>
      <w:proofErr w:type="gramStart"/>
      <w:r w:rsidRPr="007C3770">
        <w:rPr>
          <w:rFonts w:ascii="Times New Roman" w:hAnsi="Times New Roman" w:cs="Times New Roman"/>
          <w:sz w:val="24"/>
          <w:szCs w:val="28"/>
          <w:shd w:val="clear" w:color="auto" w:fill="FFFFFF"/>
        </w:rPr>
        <w:t>button  start</w:t>
      </w:r>
      <w:proofErr w:type="gramEnd"/>
      <w:r w:rsidRPr="007C3770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</w:t>
      </w:r>
      <w:proofErr w:type="spellStart"/>
      <w:r w:rsidRPr="007C3770">
        <w:rPr>
          <w:rFonts w:ascii="Times New Roman" w:hAnsi="Times New Roman" w:cs="Times New Roman"/>
          <w:sz w:val="24"/>
          <w:szCs w:val="28"/>
          <w:shd w:val="clear" w:color="auto" w:fill="FFFFFF"/>
        </w:rPr>
        <w:t>VideoCall</w:t>
      </w:r>
      <w:proofErr w:type="spellEnd"/>
      <w:r w:rsidRPr="007C3770">
        <w:rPr>
          <w:rFonts w:ascii="Times New Roman" w:hAnsi="Times New Roman" w:cs="Times New Roman"/>
          <w:sz w:val="24"/>
          <w:szCs w:val="28"/>
          <w:shd w:val="clear" w:color="auto" w:fill="FFFFFF"/>
        </w:rPr>
        <w:t>.</w:t>
      </w:r>
    </w:p>
    <w:p w:rsidR="007C3770" w:rsidRPr="002A7402" w:rsidRDefault="007C3770">
      <w:pPr>
        <w:numPr>
          <w:ilvl w:val="0"/>
          <w:numId w:val="4"/>
        </w:numPr>
        <w:spacing w:after="0" w:line="240" w:lineRule="auto"/>
        <w:jc w:val="both"/>
        <w:rPr>
          <w:b/>
          <w:sz w:val="28"/>
          <w:rPrChange w:id="8" w:author="bhaumik patel" w:date="2019-04-11T13:15:00Z">
            <w:rPr>
              <w:rFonts w:ascii="Times New Roman" w:hAnsi="Times New Roman" w:cs="Times New Roman"/>
              <w:sz w:val="24"/>
              <w:szCs w:val="28"/>
              <w:shd w:val="clear" w:color="auto" w:fill="FFFFFF"/>
            </w:rPr>
          </w:rPrChange>
        </w:rPr>
        <w:pPrChange w:id="9" w:author="bhaumik patel" w:date="2019-04-11T13:15:00Z">
          <w:pPr>
            <w:numPr>
              <w:numId w:val="4"/>
            </w:numPr>
            <w:spacing w:after="0" w:line="360" w:lineRule="auto"/>
            <w:ind w:left="840" w:hanging="360"/>
            <w:jc w:val="both"/>
          </w:pPr>
        </w:pPrChange>
      </w:pPr>
      <w:proofErr w:type="spellStart"/>
      <w:r w:rsidRPr="007C3770">
        <w:rPr>
          <w:rFonts w:ascii="Times New Roman" w:hAnsi="Times New Roman" w:cs="Times New Roman"/>
          <w:b/>
          <w:sz w:val="24"/>
          <w:szCs w:val="28"/>
          <w:shd w:val="clear" w:color="auto" w:fill="FFFFFF"/>
        </w:rPr>
        <w:t>TextChat</w:t>
      </w:r>
      <w:proofErr w:type="spellEnd"/>
      <w:r w:rsidRPr="007C3770">
        <w:rPr>
          <w:rFonts w:ascii="Times New Roman" w:hAnsi="Times New Roman" w:cs="Times New Roman"/>
          <w:b/>
          <w:sz w:val="24"/>
          <w:szCs w:val="28"/>
          <w:shd w:val="clear" w:color="auto" w:fill="FFFFFF"/>
        </w:rPr>
        <w:t>:</w:t>
      </w:r>
      <w:r w:rsidRPr="007C3770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For </w:t>
      </w:r>
      <w:proofErr w:type="spellStart"/>
      <w:r w:rsidRPr="007C3770">
        <w:rPr>
          <w:rFonts w:ascii="Times New Roman" w:hAnsi="Times New Roman" w:cs="Times New Roman"/>
          <w:sz w:val="24"/>
          <w:szCs w:val="28"/>
          <w:shd w:val="clear" w:color="auto" w:fill="FFFFFF"/>
        </w:rPr>
        <w:t>TextChat</w:t>
      </w:r>
      <w:proofErr w:type="spellEnd"/>
      <w:r w:rsidRPr="007C3770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User and his friend also insert port no.</w:t>
      </w:r>
    </w:p>
    <w:p w:rsidR="00B73587" w:rsidRDefault="00B73587" w:rsidP="00B73587">
      <w:pPr>
        <w:spacing w:after="0" w:line="240" w:lineRule="auto"/>
        <w:ind w:left="420"/>
        <w:jc w:val="both"/>
        <w:rPr>
          <w:b/>
          <w:sz w:val="28"/>
        </w:rPr>
      </w:pPr>
    </w:p>
    <w:p w:rsidR="007C3770" w:rsidRDefault="007C3770" w:rsidP="00B73587">
      <w:pPr>
        <w:spacing w:after="0" w:line="240" w:lineRule="auto"/>
        <w:ind w:left="420"/>
        <w:jc w:val="both"/>
        <w:rPr>
          <w:b/>
          <w:sz w:val="28"/>
        </w:rPr>
      </w:pPr>
    </w:p>
    <w:p w:rsidR="00A70A80" w:rsidRPr="00B73587" w:rsidRDefault="00A70A80" w:rsidP="00B73587">
      <w:pPr>
        <w:spacing w:after="0" w:line="240" w:lineRule="auto"/>
        <w:ind w:left="420"/>
        <w:jc w:val="both"/>
        <w:rPr>
          <w:del w:id="10" w:author="bhaumik patel" w:date="2019-04-11T13:15:00Z"/>
          <w:b/>
          <w:sz w:val="28"/>
        </w:rPr>
      </w:pPr>
    </w:p>
    <w:p w:rsidR="00B73587" w:rsidRPr="00B73587" w:rsidRDefault="00B73587" w:rsidP="00B7358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B73587">
        <w:rPr>
          <w:rFonts w:ascii="Times New Roman" w:hAnsi="Times New Roman" w:cs="Times New Roman"/>
          <w:b/>
          <w:sz w:val="28"/>
        </w:rPr>
        <w:t xml:space="preserve">Technology </w:t>
      </w:r>
      <w:del w:id="11" w:author="bhaumik patel" w:date="2019-04-11T13:15:00Z">
        <w:r w:rsidRPr="00B73587">
          <w:rPr>
            <w:rFonts w:ascii="Times New Roman" w:hAnsi="Times New Roman" w:cs="Times New Roman"/>
            <w:b/>
            <w:sz w:val="28"/>
          </w:rPr>
          <w:delText>and Literature Review</w:delText>
        </w:r>
      </w:del>
    </w:p>
    <w:p w:rsidR="007C3770" w:rsidRPr="007C3770" w:rsidRDefault="007C3770" w:rsidP="007C3770">
      <w:pPr>
        <w:rPr>
          <w:rFonts w:ascii="Times New Roman" w:hAnsi="Times New Roman" w:cs="Times New Roman"/>
          <w:b/>
          <w:color w:val="222222"/>
          <w:szCs w:val="20"/>
          <w:u w:val="single"/>
          <w:shd w:val="clear" w:color="auto" w:fill="FFFFFF"/>
        </w:rPr>
      </w:pPr>
    </w:p>
    <w:p w:rsidR="00B73587" w:rsidRPr="002A7402" w:rsidRDefault="002A7402" w:rsidP="002A740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ins w:id="12" w:author="bhaumik patel" w:date="2019-04-11T13:15:00Z"/>
          <w:rFonts w:ascii="Times New Roman" w:hAnsi="Times New Roman" w:cs="Times New Roman"/>
          <w:sz w:val="24"/>
          <w:szCs w:val="28"/>
          <w:shd w:val="clear" w:color="auto" w:fill="FFFFFF"/>
        </w:rPr>
      </w:pPr>
      <w:ins w:id="13" w:author="bhaumik patel" w:date="2019-04-11T13:15:00Z">
        <w:r w:rsidRPr="002A7402">
          <w:rPr>
            <w:rFonts w:ascii="Times New Roman" w:hAnsi="Times New Roman" w:cs="Times New Roman"/>
            <w:sz w:val="24"/>
            <w:szCs w:val="28"/>
            <w:shd w:val="clear" w:color="auto" w:fill="FFFFFF"/>
          </w:rPr>
          <w:t>UDP protocol stack</w:t>
        </w:r>
      </w:ins>
    </w:p>
    <w:p w:rsidR="00B73587" w:rsidRPr="002A7402" w:rsidRDefault="002A7402" w:rsidP="00B7358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ins w:id="14" w:author="bhaumik patel" w:date="2019-04-11T13:15:00Z"/>
          <w:rFonts w:ascii="Times New Roman" w:hAnsi="Times New Roman" w:cs="Times New Roman"/>
          <w:b/>
          <w:bCs/>
          <w:sz w:val="24"/>
          <w:szCs w:val="28"/>
          <w:u w:val="single"/>
        </w:rPr>
      </w:pPr>
      <w:ins w:id="15" w:author="bhaumik patel" w:date="2019-04-11T13:15:00Z">
        <w:r w:rsidRPr="002A7402">
          <w:rPr>
            <w:sz w:val="28"/>
          </w:rPr>
          <w:t>.Net framework</w:t>
        </w:r>
      </w:ins>
    </w:p>
    <w:p w:rsidR="00B73587" w:rsidRPr="00B73587" w:rsidRDefault="00B73587" w:rsidP="00B73587">
      <w:pPr>
        <w:spacing w:after="0" w:line="240" w:lineRule="auto"/>
        <w:ind w:left="420"/>
        <w:jc w:val="both"/>
        <w:rPr>
          <w:del w:id="16" w:author="bhaumik patel" w:date="2019-04-11T13:15:00Z"/>
          <w:b/>
          <w:sz w:val="28"/>
        </w:rPr>
      </w:pPr>
    </w:p>
    <w:p w:rsidR="00B73587" w:rsidRPr="00B73587" w:rsidRDefault="00B73587" w:rsidP="00B73587">
      <w:pPr>
        <w:spacing w:after="0" w:line="360" w:lineRule="auto"/>
        <w:jc w:val="both"/>
        <w:rPr>
          <w:del w:id="17" w:author="bhaumik patel" w:date="2019-04-11T13:15:00Z"/>
          <w:rFonts w:ascii="Times New Roman" w:hAnsi="Times New Roman" w:cs="Times New Roman"/>
          <w:b/>
          <w:bCs/>
          <w:sz w:val="24"/>
          <w:szCs w:val="28"/>
          <w:u w:val="single"/>
        </w:rPr>
      </w:pPr>
    </w:p>
    <w:p w:rsidR="00B73587" w:rsidRPr="00B73587" w:rsidRDefault="00B73587" w:rsidP="00B73587">
      <w:pPr>
        <w:pStyle w:val="ListParagraph"/>
        <w:ind w:left="420"/>
        <w:jc w:val="both"/>
        <w:rPr>
          <w:rFonts w:ascii="Times New Roman" w:hAnsi="Times New Roman" w:cs="Times New Roman"/>
          <w:b/>
          <w:sz w:val="28"/>
        </w:rPr>
      </w:pPr>
    </w:p>
    <w:sectPr w:rsidR="00B73587" w:rsidRPr="00B73587" w:rsidSect="00C912A4">
      <w:headerReference w:type="default" r:id="rId8"/>
      <w:footerReference w:type="default" r:id="rId9"/>
      <w:pgSz w:w="11906" w:h="16838" w:code="9"/>
      <w:pgMar w:top="1440" w:right="1440" w:bottom="1440" w:left="180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0C8" w:rsidRDefault="00B710C8" w:rsidP="00C912A4">
      <w:pPr>
        <w:spacing w:after="0" w:line="240" w:lineRule="auto"/>
      </w:pPr>
      <w:r>
        <w:separator/>
      </w:r>
    </w:p>
  </w:endnote>
  <w:endnote w:type="continuationSeparator" w:id="0">
    <w:p w:rsidR="00B710C8" w:rsidRDefault="00B710C8" w:rsidP="00C912A4">
      <w:pPr>
        <w:spacing w:after="0" w:line="240" w:lineRule="auto"/>
      </w:pPr>
      <w:r>
        <w:continuationSeparator/>
      </w:r>
    </w:p>
  </w:endnote>
  <w:endnote w:type="continuationNotice" w:id="1">
    <w:p w:rsidR="00B710C8" w:rsidRDefault="00B710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E2F" w:rsidRDefault="00FB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0C8" w:rsidRDefault="00B710C8" w:rsidP="00C912A4">
      <w:pPr>
        <w:spacing w:after="0" w:line="240" w:lineRule="auto"/>
      </w:pPr>
      <w:r>
        <w:separator/>
      </w:r>
    </w:p>
  </w:footnote>
  <w:footnote w:type="continuationSeparator" w:id="0">
    <w:p w:rsidR="00B710C8" w:rsidRDefault="00B710C8" w:rsidP="00C912A4">
      <w:pPr>
        <w:spacing w:after="0" w:line="240" w:lineRule="auto"/>
      </w:pPr>
      <w:r>
        <w:continuationSeparator/>
      </w:r>
    </w:p>
  </w:footnote>
  <w:footnote w:type="continuationNotice" w:id="1">
    <w:p w:rsidR="00B710C8" w:rsidRDefault="00B710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2A4" w:rsidRDefault="00B710C8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BC78B140D84846A6B2467E418683E0F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912A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16ce064</w:t>
        </w:r>
      </w:sdtContent>
    </w:sdt>
    <w:r w:rsidR="00C912A4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E4E6C0BAE3F34695A18A93FAA504F205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C912A4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Introduction</w:t>
        </w:r>
      </w:sdtContent>
    </w:sdt>
  </w:p>
  <w:p w:rsidR="00C912A4" w:rsidRDefault="00C91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"/>
      </v:shape>
    </w:pict>
  </w:numPicBullet>
  <w:abstractNum w:abstractNumId="0" w15:restartNumberingAfterBreak="0">
    <w:nsid w:val="11D26ABF"/>
    <w:multiLevelType w:val="hybridMultilevel"/>
    <w:tmpl w:val="FED49CBC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2A03FC0"/>
    <w:multiLevelType w:val="multilevel"/>
    <w:tmpl w:val="12A03FC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E6306"/>
    <w:multiLevelType w:val="multilevel"/>
    <w:tmpl w:val="2E6E6306"/>
    <w:lvl w:ilvl="0">
      <w:start w:val="1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399C473A"/>
    <w:multiLevelType w:val="multilevel"/>
    <w:tmpl w:val="7B4A25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1568CB"/>
    <w:multiLevelType w:val="multilevel"/>
    <w:tmpl w:val="421568CB"/>
    <w:lvl w:ilvl="0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7473372E"/>
    <w:multiLevelType w:val="multilevel"/>
    <w:tmpl w:val="747337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haumik patel">
    <w15:presenceInfo w15:providerId="Windows Live" w15:userId="8262e0c2324f4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2A4"/>
    <w:rsid w:val="00054F94"/>
    <w:rsid w:val="002A7402"/>
    <w:rsid w:val="005A7ADB"/>
    <w:rsid w:val="005D1E5E"/>
    <w:rsid w:val="007C3770"/>
    <w:rsid w:val="008B6788"/>
    <w:rsid w:val="00A70A80"/>
    <w:rsid w:val="00B479A7"/>
    <w:rsid w:val="00B710C8"/>
    <w:rsid w:val="00B73587"/>
    <w:rsid w:val="00BC6366"/>
    <w:rsid w:val="00C22679"/>
    <w:rsid w:val="00C912A4"/>
    <w:rsid w:val="00F6463F"/>
    <w:rsid w:val="00FB0E2F"/>
    <w:rsid w:val="00FE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B893A"/>
  <w15:chartTrackingRefBased/>
  <w15:docId w15:val="{1098479D-3BD3-4FE5-BF2A-E4814E27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2A4"/>
  </w:style>
  <w:style w:type="paragraph" w:styleId="Footer">
    <w:name w:val="footer"/>
    <w:basedOn w:val="Normal"/>
    <w:link w:val="FooterChar"/>
    <w:uiPriority w:val="99"/>
    <w:unhideWhenUsed/>
    <w:rsid w:val="00C91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2A4"/>
  </w:style>
  <w:style w:type="paragraph" w:styleId="ListParagraph">
    <w:name w:val="List Paragraph"/>
    <w:basedOn w:val="Normal"/>
    <w:uiPriority w:val="34"/>
    <w:qFormat/>
    <w:rsid w:val="00B73587"/>
    <w:pPr>
      <w:ind w:left="720"/>
      <w:contextualSpacing/>
    </w:pPr>
  </w:style>
  <w:style w:type="paragraph" w:styleId="Revision">
    <w:name w:val="Revision"/>
    <w:hidden/>
    <w:uiPriority w:val="99"/>
    <w:semiHidden/>
    <w:rsid w:val="00FB0E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78B140D84846A6B2467E418683E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CDEB7-2F34-45E3-822B-06734ABEC69D}"/>
      </w:docPartPr>
      <w:docPartBody>
        <w:p w:rsidR="00670643" w:rsidRDefault="00BC548E" w:rsidP="00BC548E">
          <w:pPr>
            <w:pStyle w:val="BC78B140D84846A6B2467E418683E0F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4E6C0BAE3F34695A18A93FAA504F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A72B8-0AC5-45AF-A1B4-65FBA45368AC}"/>
      </w:docPartPr>
      <w:docPartBody>
        <w:p w:rsidR="00670643" w:rsidRDefault="00BC548E" w:rsidP="00BC548E">
          <w:pPr>
            <w:pStyle w:val="E4E6C0BAE3F34695A18A93FAA504F20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8E"/>
    <w:rsid w:val="00553EE9"/>
    <w:rsid w:val="00670643"/>
    <w:rsid w:val="00BC548E"/>
    <w:rsid w:val="00BD31E3"/>
    <w:rsid w:val="00E5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78B140D84846A6B2467E418683E0FD">
    <w:name w:val="BC78B140D84846A6B2467E418683E0FD"/>
    <w:rsid w:val="00BC548E"/>
  </w:style>
  <w:style w:type="paragraph" w:customStyle="1" w:styleId="E4E6C0BAE3F34695A18A93FAA504F205">
    <w:name w:val="E4E6C0BAE3F34695A18A93FAA504F205"/>
    <w:rsid w:val="00BC548E"/>
  </w:style>
  <w:style w:type="paragraph" w:customStyle="1" w:styleId="4E29CB2485084C599FE525DC40EE3233">
    <w:name w:val="4E29CB2485084C599FE525DC40EE3233"/>
    <w:rsid w:val="00BC548E"/>
  </w:style>
  <w:style w:type="paragraph" w:customStyle="1" w:styleId="F34667EE87894310837F9B19B559F9C4">
    <w:name w:val="F34667EE87894310837F9B19B559F9C4"/>
    <w:rsid w:val="00BC54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Introduction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16ce064</vt:lpstr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16ce064</dc:title>
  <dc:subject/>
  <dc:creator>bhaumik patel</dc:creator>
  <cp:keywords/>
  <dc:description/>
  <cp:lastModifiedBy>jainil</cp:lastModifiedBy>
  <cp:revision>6</cp:revision>
  <dcterms:created xsi:type="dcterms:W3CDTF">2019-04-10T15:34:00Z</dcterms:created>
  <dcterms:modified xsi:type="dcterms:W3CDTF">2019-04-12T06:33:00Z</dcterms:modified>
</cp:coreProperties>
</file>